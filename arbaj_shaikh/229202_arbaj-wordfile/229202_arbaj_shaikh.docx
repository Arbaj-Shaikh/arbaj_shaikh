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A2" w:rsidRDefault="0082379A">
      <w:r>
        <w:rPr>
          <w:noProof/>
        </w:rPr>
        <w:t>1.</w:t>
      </w:r>
      <w:r w:rsidR="00F4206F" w:rsidRPr="00F4206F">
        <w:rPr>
          <w:noProof/>
        </w:rPr>
        <w:drawing>
          <wp:inline distT="0" distB="0" distL="0" distR="0">
            <wp:extent cx="5943600" cy="2975258"/>
            <wp:effectExtent l="0" t="0" r="0" b="0"/>
            <wp:docPr id="1" name="Picture 1" descr="E:\229202_arbaj_shaikh\229202_arbaj-wordfil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29202_arbaj_shaikh\229202_arbaj-wordfile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79A" w:rsidRDefault="0082379A">
      <w:r>
        <w:t>2.</w:t>
      </w:r>
    </w:p>
    <w:p w:rsidR="005C29DA" w:rsidRDefault="005C29DA">
      <w:r w:rsidRPr="005C29DA">
        <w:rPr>
          <w:noProof/>
        </w:rPr>
        <w:drawing>
          <wp:inline distT="0" distB="0" distL="0" distR="0">
            <wp:extent cx="5943600" cy="3024098"/>
            <wp:effectExtent l="0" t="0" r="0" b="5080"/>
            <wp:docPr id="2" name="Picture 2" descr="E:\229202_arbaj_shaikh\229202_arbaj-wordfile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229202_arbaj_shaikh\229202_arbaj-wordfile\Captur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E5" w:rsidRDefault="000916AB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3.</w:t>
      </w:r>
      <w:r w:rsidRPr="000916A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916AB">
        <w:rPr>
          <w:noProof/>
        </w:rPr>
        <w:drawing>
          <wp:inline distT="0" distB="0" distL="0" distR="0">
            <wp:extent cx="5943600" cy="2997300"/>
            <wp:effectExtent l="0" t="0" r="0" b="0"/>
            <wp:docPr id="3" name="Picture 3" descr="E:\229202_arbaj_shaikh\229202_arbaj-wordfile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229202_arbaj_shaikh\229202_arbaj-wordfile\Capture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EE5" w:rsidRPr="00631EE5" w:rsidRDefault="00631EE5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4.</w:t>
      </w:r>
    </w:p>
    <w:p w:rsidR="00631EE5" w:rsidDel="00734E79" w:rsidRDefault="00631EE5">
      <w:pPr>
        <w:rPr>
          <w:del w:id="0" w:author="dac" w:date="2023-01-02T15:04:00Z"/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5.4</w:t>
      </w:r>
      <w:r w:rsidRPr="00631EE5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2997504"/>
            <wp:effectExtent l="0" t="0" r="0" b="0"/>
            <wp:docPr id="4" name="Picture 4" descr="E:\229202_arbaj_shaikh\229202_arbaj-wordfile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229202_arbaj_shaikh\229202_arbaj-wordfile\Capture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79" w:rsidDel="00734E79" w:rsidRDefault="00734E79">
      <w:pPr>
        <w:rPr>
          <w:del w:id="1" w:author="dac" w:date="2023-01-02T15:04:00Z"/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734E79" w:rsidDel="00734E79" w:rsidRDefault="00734E79">
      <w:pPr>
        <w:rPr>
          <w:del w:id="2" w:author="dac" w:date="2023-01-02T15:04:00Z"/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C7D40" w:rsidRDefault="00734E79">
      <w:pPr>
        <w:rPr>
          <w:ins w:id="3" w:author="dac" w:date="2023-01-02T15:04:00Z"/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del w:id="4" w:author="dac" w:date="2023-01-02T15:04:00Z">
        <w:r w:rsidDel="00734E79">
          <w:rPr>
            <w:rStyle w:val="Normal"/>
            <w:rFonts w:ascii="Times New Roman" w:eastAsia="Times New Roman" w:hAnsi="Times New Roman" w:cs="Times New Roman"/>
            <w:snapToGrid w:val="0"/>
            <w:color w:val="000000"/>
            <w:w w:val="0"/>
            <w:sz w:val="0"/>
            <w:szCs w:val="0"/>
            <w:u w:color="000000"/>
            <w:bdr w:val="none" w:sz="0" w:space="0" w:color="000000"/>
            <w:shd w:val="clear" w:color="000000" w:fill="000000"/>
            <w:lang w:eastAsia="x-none" w:bidi="x-none"/>
          </w:rPr>
          <w:lastRenderedPageBreak/>
          <w:delText>53</w:delText>
        </w:r>
      </w:del>
      <w:ins w:id="5" w:author="dac" w:date="2023-01-02T15:04:00Z">
        <w:r w:rsidR="00BF4D7E" w:rsidRPr="00BF4D7E">
          <w:rPr>
            <w:rStyle w:val="Normal"/>
            <w:rFonts w:ascii="Times New Roman" w:eastAsia="Times New Roman" w:hAnsi="Times New Roman" w:cs="Times New Roman"/>
            <w:noProof/>
            <w:snapToGrid w:val="0"/>
            <w:color w:val="000000"/>
            <w:w w:val="0"/>
            <w:sz w:val="0"/>
            <w:szCs w:val="0"/>
            <w:u w:color="000000"/>
            <w:bdr w:val="none" w:sz="0" w:space="0" w:color="000000"/>
            <w:shd w:val="clear" w:color="000000" w:fill="000000"/>
          </w:rPr>
          <w:drawing>
            <wp:inline distT="0" distB="0" distL="0" distR="0">
              <wp:extent cx="5943600" cy="3048965"/>
              <wp:effectExtent l="0" t="0" r="0" b="0"/>
              <wp:docPr id="6" name="Picture 6" descr="E:\229202_arbaj_shaikh\229202_arbaj-wordfile\Capture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E:\229202_arbaj_shaikh\229202_arbaj-wordfile\Capture6.PN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048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2C7D40" w:rsidRDefault="002C7D40">
      <w:pPr>
        <w:rPr>
          <w:ins w:id="6" w:author="dac" w:date="2023-01-02T15:04:00Z"/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2C7D40" w:rsidRDefault="002C7D40">
      <w:pPr>
        <w:rPr>
          <w:ins w:id="7" w:author="dac" w:date="2023-01-02T15:04:00Z"/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734E79" w:rsidRDefault="007A3EBC">
      <w:pPr>
        <w:rPr>
          <w:ins w:id="8" w:author="dac" w:date="2023-01-02T15:04:00Z"/>
        </w:rPr>
      </w:pPr>
      <w:ins w:id="9" w:author="dac" w:date="2023-01-02T15:04:00Z">
        <w:r w:rsidRPr="007A3EBC">
          <w:rPr>
            <w:rStyle w:val="Normal"/>
            <w:rFonts w:ascii="Times New Roman" w:eastAsia="Times New Roman" w:hAnsi="Times New Roman" w:cs="Times New Roman"/>
            <w:noProof/>
            <w:snapToGrid w:val="0"/>
            <w:color w:val="000000"/>
            <w:w w:val="0"/>
            <w:sz w:val="0"/>
            <w:szCs w:val="0"/>
            <w:u w:color="000000"/>
            <w:bdr w:val="none" w:sz="0" w:space="0" w:color="000000"/>
            <w:shd w:val="clear" w:color="000000" w:fill="000000"/>
          </w:rPr>
          <w:drawing>
            <wp:inline distT="0" distB="0" distL="0" distR="0">
              <wp:extent cx="5943600" cy="3102716"/>
              <wp:effectExtent l="0" t="0" r="0" b="2540"/>
              <wp:docPr id="5" name="Picture 5" descr="E:\229202_arbaj_shaikh\229202_arbaj-wordfile\Capture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E:\229202_arbaj_shaikh\229202_arbaj-wordfile\Capture5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102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EC114B" w:rsidRDefault="00EC114B">
      <w:pPr>
        <w:rPr>
          <w:ins w:id="10" w:author="dac" w:date="2023-01-02T15:04:00Z"/>
        </w:rPr>
      </w:pPr>
    </w:p>
    <w:p w:rsidR="00EC114B" w:rsidRDefault="00EC114B">
      <w:pPr>
        <w:rPr>
          <w:ins w:id="11" w:author="dac" w:date="2023-01-02T15:05:00Z"/>
        </w:rPr>
      </w:pPr>
      <w:ins w:id="12" w:author="dac" w:date="2023-01-02T15:04:00Z">
        <w:r w:rsidRPr="00EC114B">
          <w:rPr>
            <w:noProof/>
          </w:rPr>
          <w:lastRenderedPageBreak/>
          <w:drawing>
            <wp:inline distT="0" distB="0" distL="0" distR="0">
              <wp:extent cx="5943600" cy="3178098"/>
              <wp:effectExtent l="0" t="0" r="0" b="3810"/>
              <wp:docPr id="7" name="Picture 7" descr="E:\229202_arbaj_shaikh\229202_arbaj-wordfile\Capture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E:\229202_arbaj_shaikh\229202_arbaj-wordfile\Capture7.PN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1780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7A0545" w:rsidRDefault="007A0545">
      <w:pPr>
        <w:rPr>
          <w:ins w:id="13" w:author="dac" w:date="2023-01-02T15:05:00Z"/>
        </w:rPr>
      </w:pPr>
    </w:p>
    <w:p w:rsidR="007A0545" w:rsidRDefault="007A0545">
      <w:pPr>
        <w:rPr>
          <w:ins w:id="14" w:author="dac" w:date="2023-01-02T15:05:00Z"/>
        </w:rPr>
      </w:pPr>
      <w:ins w:id="15" w:author="dac" w:date="2023-01-02T15:05:00Z">
        <w:r w:rsidRPr="007A0545">
          <w:rPr>
            <w:noProof/>
          </w:rPr>
          <w:drawing>
            <wp:inline distT="0" distB="0" distL="0" distR="0">
              <wp:extent cx="5943600" cy="3148603"/>
              <wp:effectExtent l="0" t="0" r="0" b="0"/>
              <wp:docPr id="8" name="Picture 8" descr="E:\229202_arbaj_shaikh\229202_arbaj-wordfile\Capture8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E:\229202_arbaj_shaikh\229202_arbaj-wordfile\Capture8.PN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1486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C72BC" w:rsidRDefault="00FC72BC">
      <w:pPr>
        <w:rPr>
          <w:ins w:id="16" w:author="dac" w:date="2023-01-02T15:05:00Z"/>
        </w:rPr>
      </w:pPr>
    </w:p>
    <w:p w:rsidR="00FC72BC" w:rsidRDefault="00FC72BC">
      <w:pPr>
        <w:rPr>
          <w:ins w:id="17" w:author="dac" w:date="2023-01-02T15:05:00Z"/>
        </w:rPr>
      </w:pPr>
      <w:ins w:id="18" w:author="dac" w:date="2023-01-02T15:05:00Z">
        <w:r w:rsidRPr="00FC72BC">
          <w:rPr>
            <w:noProof/>
          </w:rPr>
          <w:lastRenderedPageBreak/>
          <w:drawing>
            <wp:inline distT="0" distB="0" distL="0" distR="0">
              <wp:extent cx="5943600" cy="3137417"/>
              <wp:effectExtent l="0" t="0" r="0" b="6350"/>
              <wp:docPr id="9" name="Picture 9" descr="E:\229202_arbaj_shaikh\229202_arbaj-wordfile\Capture9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E:\229202_arbaj_shaikh\229202_arbaj-wordfile\Capture9.PNG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13741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F13F2A" w:rsidRDefault="00F13F2A">
      <w:pPr>
        <w:rPr>
          <w:ins w:id="19" w:author="dac" w:date="2023-01-02T15:05:00Z"/>
        </w:rPr>
      </w:pPr>
    </w:p>
    <w:p w:rsidR="00F13F2A" w:rsidRDefault="009A37F0">
      <w:pPr>
        <w:rPr>
          <w:ins w:id="20" w:author="dac" w:date="2023-01-02T15:05:00Z"/>
        </w:rPr>
      </w:pPr>
      <w:ins w:id="21" w:author="dac" w:date="2023-01-02T15:05:00Z">
        <w:r w:rsidRPr="009A37F0">
          <w:rPr>
            <w:noProof/>
          </w:rPr>
          <w:drawing>
            <wp:inline distT="0" distB="0" distL="0" distR="0">
              <wp:extent cx="5943600" cy="3086957"/>
              <wp:effectExtent l="0" t="0" r="0" b="0"/>
              <wp:docPr id="10" name="Picture 10" descr="E:\229202_arbaj_shaikh\229202_arbaj-wordfile\Capture10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E:\229202_arbaj_shaikh\229202_arbaj-wordfile\Capture10.PNG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0869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A3E75" w:rsidRDefault="000A3E75">
      <w:pPr>
        <w:rPr>
          <w:ins w:id="22" w:author="dac" w:date="2023-01-02T15:05:00Z"/>
        </w:rPr>
      </w:pPr>
    </w:p>
    <w:p w:rsidR="000A3E75" w:rsidRDefault="000A3E75">
      <w:pPr>
        <w:rPr>
          <w:ins w:id="23" w:author="dac" w:date="2023-01-02T15:05:00Z"/>
        </w:rPr>
      </w:pPr>
      <w:ins w:id="24" w:author="dac" w:date="2023-01-02T15:05:00Z">
        <w:r w:rsidRPr="000A3E75">
          <w:rPr>
            <w:noProof/>
          </w:rPr>
          <w:lastRenderedPageBreak/>
          <w:drawing>
            <wp:inline distT="0" distB="0" distL="0" distR="0">
              <wp:extent cx="5943600" cy="3178356"/>
              <wp:effectExtent l="0" t="0" r="0" b="3175"/>
              <wp:docPr id="11" name="Picture 11" descr="E:\229202_arbaj_shaikh\229202_arbaj-wordfile\Capture1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E:\229202_arbaj_shaikh\229202_arbaj-wordfile\Capture11.PNG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1783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56CBE" w:rsidRDefault="00156CBE">
      <w:pPr>
        <w:rPr>
          <w:ins w:id="25" w:author="dac" w:date="2023-01-02T15:05:00Z"/>
        </w:rPr>
      </w:pPr>
    </w:p>
    <w:p w:rsidR="00156CBE" w:rsidRDefault="00156CBE">
      <w:pPr>
        <w:rPr>
          <w:ins w:id="26" w:author="dac" w:date="2023-01-02T15:06:00Z"/>
        </w:rPr>
      </w:pPr>
      <w:ins w:id="27" w:author="dac" w:date="2023-01-02T15:06:00Z">
        <w:r w:rsidRPr="00156CBE">
          <w:rPr>
            <w:noProof/>
          </w:rPr>
          <w:drawing>
            <wp:inline distT="0" distB="0" distL="0" distR="0">
              <wp:extent cx="5943600" cy="3152365"/>
              <wp:effectExtent l="0" t="0" r="0" b="0"/>
              <wp:docPr id="12" name="Picture 12" descr="E:\229202_arbaj_shaikh\229202_arbaj-wordfile\Capture1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E:\229202_arbaj_shaikh\229202_arbaj-wordfile\Capture12.PNG"/>
                      <pic:cNvPicPr>
                        <a:picLocks noChangeAspect="1" noChangeArrowheads="1"/>
                      </pic:cNvPicPr>
                    </pic:nvPicPr>
                    <pic:blipFill>
                      <a:blip r:embed="rId1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152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156CBE" w:rsidRDefault="00156CBE">
      <w:pPr>
        <w:rPr>
          <w:ins w:id="28" w:author="dac" w:date="2023-01-02T15:06:00Z"/>
        </w:rPr>
      </w:pPr>
    </w:p>
    <w:p w:rsidR="00156CBE" w:rsidRPr="00631EE5" w:rsidRDefault="00B332F8">
      <w:ins w:id="29" w:author="dac" w:date="2023-01-02T15:06:00Z">
        <w:r w:rsidRPr="00B332F8">
          <w:rPr>
            <w:noProof/>
          </w:rPr>
          <w:lastRenderedPageBreak/>
          <w:drawing>
            <wp:inline distT="0" distB="0" distL="0" distR="0">
              <wp:extent cx="5943600" cy="3057239"/>
              <wp:effectExtent l="0" t="0" r="0" b="0"/>
              <wp:docPr id="13" name="Picture 13" descr="E:\229202_arbaj_shaikh\229202_arbaj-wordfile\Capture1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E:\229202_arbaj_shaikh\229202_arbaj-wordfile\Capture13.PNG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30572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bookmarkStart w:id="30" w:name="_GoBack"/>
      <w:bookmarkEnd w:id="30"/>
    </w:p>
    <w:sectPr w:rsidR="00156CBE" w:rsidRPr="00631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c">
    <w15:presenceInfo w15:providerId="None" w15:userId="d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1F4"/>
    <w:rsid w:val="000916AB"/>
    <w:rsid w:val="000A3E75"/>
    <w:rsid w:val="00156CBE"/>
    <w:rsid w:val="00167ECC"/>
    <w:rsid w:val="002C7D40"/>
    <w:rsid w:val="00475722"/>
    <w:rsid w:val="005C29DA"/>
    <w:rsid w:val="00631EE5"/>
    <w:rsid w:val="00734E79"/>
    <w:rsid w:val="007A0545"/>
    <w:rsid w:val="007A3EBC"/>
    <w:rsid w:val="0082379A"/>
    <w:rsid w:val="00923BA2"/>
    <w:rsid w:val="009A37F0"/>
    <w:rsid w:val="00B332F8"/>
    <w:rsid w:val="00BF4D7E"/>
    <w:rsid w:val="00CF61F4"/>
    <w:rsid w:val="00E14801"/>
    <w:rsid w:val="00EC114B"/>
    <w:rsid w:val="00F13F2A"/>
    <w:rsid w:val="00F4206F"/>
    <w:rsid w:val="00F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53AE"/>
  <w15:chartTrackingRefBased/>
  <w15:docId w15:val="{83EC6470-874D-459A-B0EF-7EECD1C3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21</cp:revision>
  <dcterms:created xsi:type="dcterms:W3CDTF">2023-01-02T09:20:00Z</dcterms:created>
  <dcterms:modified xsi:type="dcterms:W3CDTF">2023-01-02T09:36:00Z</dcterms:modified>
</cp:coreProperties>
</file>